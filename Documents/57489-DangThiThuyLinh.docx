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F97" w:rsidRPr="00FE3CAC" w:rsidRDefault="00FE3CAC">
      <w:pPr>
        <w:rPr>
          <w:rFonts w:ascii="Times New Roman" w:hAnsi="Times New Roman" w:cs="Times New Roman"/>
          <w:b/>
          <w:sz w:val="36"/>
          <w:szCs w:val="28"/>
          <w:u w:val="single"/>
        </w:rPr>
      </w:pPr>
      <w:r w:rsidRPr="00FE3CAC">
        <w:rPr>
          <w:rFonts w:ascii="Times New Roman" w:hAnsi="Times New Roman" w:cs="Times New Roman"/>
          <w:b/>
          <w:sz w:val="36"/>
          <w:szCs w:val="28"/>
          <w:u w:val="single"/>
        </w:rPr>
        <w:t>Tìm kiếm theme phù hợp cho trang web</w:t>
      </w:r>
    </w:p>
    <w:p w:rsidR="00FE3CAC" w:rsidRPr="00FE3CAC" w:rsidRDefault="00FE3CAC" w:rsidP="00FE3CAC">
      <w:pPr>
        <w:shd w:val="clear" w:color="auto" w:fill="FFFFFF"/>
        <w:spacing w:after="255" w:line="312" w:lineRule="atLeast"/>
        <w:outlineLvl w:val="2"/>
        <w:rPr>
          <w:rFonts w:ascii="Times New Roman" w:eastAsia="Times New Roman" w:hAnsi="Times New Roman" w:cs="Times New Roman"/>
          <w:b/>
          <w:bCs/>
          <w:color w:val="313131"/>
          <w:sz w:val="28"/>
          <w:szCs w:val="28"/>
        </w:rPr>
      </w:pPr>
      <w:r w:rsidRPr="00FE3CAC">
        <w:rPr>
          <w:rFonts w:ascii="Times New Roman" w:eastAsia="Times New Roman" w:hAnsi="Times New Roman" w:cs="Times New Roman"/>
          <w:b/>
          <w:bCs/>
          <w:color w:val="313131"/>
          <w:sz w:val="28"/>
          <w:szCs w:val="28"/>
        </w:rPr>
        <w:t>3 cách cài theme WordPress</w:t>
      </w:r>
    </w:p>
    <w:p w:rsidR="00FE3CAC" w:rsidRPr="00FE3CAC" w:rsidRDefault="00FE3CAC" w:rsidP="00FE3CAC">
      <w:pPr>
        <w:shd w:val="clear" w:color="auto" w:fill="FFFFFF"/>
        <w:spacing w:after="255" w:line="312" w:lineRule="atLeast"/>
        <w:outlineLvl w:val="3"/>
        <w:rPr>
          <w:rFonts w:ascii="Times New Roman" w:eastAsia="Times New Roman" w:hAnsi="Times New Roman" w:cs="Times New Roman"/>
          <w:b/>
          <w:bCs/>
          <w:i/>
          <w:color w:val="313131"/>
          <w:sz w:val="28"/>
          <w:szCs w:val="28"/>
        </w:rPr>
      </w:pPr>
      <w:r w:rsidRPr="00FE3CAC">
        <w:rPr>
          <w:rFonts w:ascii="Times New Roman" w:eastAsia="Times New Roman" w:hAnsi="Times New Roman" w:cs="Times New Roman"/>
          <w:b/>
          <w:bCs/>
          <w:i/>
          <w:color w:val="313131"/>
          <w:sz w:val="28"/>
          <w:szCs w:val="28"/>
        </w:rPr>
        <w:t>Tìm và cài đặt theme từ thư viện</w:t>
      </w:r>
    </w:p>
    <w:p w:rsidR="00FE3CAC" w:rsidRPr="00FE3CAC" w:rsidRDefault="00FE3CAC" w:rsidP="00FE3CAC">
      <w:pPr>
        <w:shd w:val="clear" w:color="auto" w:fill="FFFFFF"/>
        <w:spacing w:after="0" w:line="240" w:lineRule="auto"/>
        <w:rPr>
          <w:rFonts w:ascii="Times New Roman" w:eastAsia="Times New Roman" w:hAnsi="Times New Roman" w:cs="Times New Roman"/>
          <w:color w:val="313131"/>
          <w:sz w:val="28"/>
          <w:szCs w:val="28"/>
        </w:rPr>
      </w:pPr>
      <w:r w:rsidRPr="00FE3CAC">
        <w:rPr>
          <w:rFonts w:ascii="Times New Roman" w:eastAsia="Times New Roman" w:hAnsi="Times New Roman" w:cs="Times New Roman"/>
          <w:color w:val="313131"/>
          <w:sz w:val="28"/>
          <w:szCs w:val="28"/>
        </w:rPr>
        <w:t>Nếu bạn là người mới </w:t>
      </w:r>
      <w:hyperlink r:id="rId4" w:history="1">
        <w:r w:rsidRPr="00FE3CAC">
          <w:rPr>
            <w:rFonts w:ascii="Times New Roman" w:eastAsia="Times New Roman" w:hAnsi="Times New Roman" w:cs="Times New Roman"/>
            <w:color w:val="1E73BE"/>
            <w:sz w:val="28"/>
            <w:szCs w:val="28"/>
          </w:rPr>
          <w:t>học WordPress</w:t>
        </w:r>
      </w:hyperlink>
      <w:r w:rsidRPr="00FE3CAC">
        <w:rPr>
          <w:rFonts w:ascii="Times New Roman" w:eastAsia="Times New Roman" w:hAnsi="Times New Roman" w:cs="Times New Roman"/>
          <w:color w:val="313131"/>
          <w:sz w:val="28"/>
          <w:szCs w:val="28"/>
        </w:rPr>
        <w:t>, </w:t>
      </w:r>
      <w:r w:rsidRPr="00FE3CAC">
        <w:rPr>
          <w:rFonts w:ascii="Times New Roman" w:eastAsia="Times New Roman" w:hAnsi="Times New Roman" w:cs="Times New Roman"/>
          <w:b/>
          <w:bCs/>
          <w:color w:val="339966"/>
          <w:sz w:val="28"/>
          <w:szCs w:val="28"/>
        </w:rPr>
        <w:t>mình khuyến khích bạn chỉ nên cài các theme miễn phí</w:t>
      </w:r>
      <w:r w:rsidRPr="00FE3CAC">
        <w:rPr>
          <w:rFonts w:ascii="Times New Roman" w:eastAsia="Times New Roman" w:hAnsi="Times New Roman" w:cs="Times New Roman"/>
          <w:color w:val="313131"/>
          <w:sz w:val="28"/>
          <w:szCs w:val="28"/>
        </w:rPr>
        <w:t> có sẵn trong thư viện của WordPress.Org để nắm rõ cách sử dụng và thiết lập một theme vì các theme ở đó đa phần đều dễ sử dụng đúng chuẩn của WordPress và nhất là an toàn – không chứa mã độc.</w:t>
      </w:r>
    </w:p>
    <w:p w:rsidR="00FE3CAC" w:rsidRPr="00FE3CAC" w:rsidRDefault="00FE3CAC" w:rsidP="00FE3CAC">
      <w:pPr>
        <w:shd w:val="clear" w:color="auto" w:fill="FFFFFF"/>
        <w:spacing w:after="0" w:line="240" w:lineRule="auto"/>
        <w:rPr>
          <w:rFonts w:ascii="Times New Roman" w:eastAsia="Times New Roman" w:hAnsi="Times New Roman" w:cs="Times New Roman"/>
          <w:color w:val="313131"/>
          <w:sz w:val="28"/>
          <w:szCs w:val="28"/>
        </w:rPr>
      </w:pPr>
      <w:r w:rsidRPr="00FE3CAC">
        <w:rPr>
          <w:rFonts w:ascii="Times New Roman" w:eastAsia="Times New Roman" w:hAnsi="Times New Roman" w:cs="Times New Roman"/>
          <w:color w:val="313131"/>
          <w:sz w:val="28"/>
          <w:szCs w:val="28"/>
        </w:rPr>
        <w:t>Để cài theme mới cho WordPress, bạn vào </w:t>
      </w:r>
      <w:r w:rsidRPr="00FE3CAC">
        <w:rPr>
          <w:rFonts w:ascii="Times New Roman" w:eastAsia="Times New Roman" w:hAnsi="Times New Roman" w:cs="Times New Roman"/>
          <w:b/>
          <w:bCs/>
          <w:color w:val="313131"/>
          <w:sz w:val="28"/>
          <w:szCs w:val="28"/>
        </w:rPr>
        <w:t>Appearance –&gt; Themes</w:t>
      </w:r>
      <w:r w:rsidRPr="00FE3CAC">
        <w:rPr>
          <w:rFonts w:ascii="Times New Roman" w:eastAsia="Times New Roman" w:hAnsi="Times New Roman" w:cs="Times New Roman"/>
          <w:color w:val="313131"/>
          <w:sz w:val="28"/>
          <w:szCs w:val="28"/>
        </w:rPr>
        <w:t> và ấn Add New.</w:t>
      </w:r>
    </w:p>
    <w:p w:rsidR="00FE3CAC" w:rsidRPr="00FE3CAC" w:rsidRDefault="00FE3CAC">
      <w:pPr>
        <w:rPr>
          <w:rFonts w:ascii="Times New Roman" w:hAnsi="Times New Roman" w:cs="Times New Roman"/>
          <w:sz w:val="28"/>
          <w:szCs w:val="28"/>
        </w:rPr>
      </w:pPr>
      <w:r w:rsidRPr="00FE3CAC">
        <w:rPr>
          <w:rFonts w:ascii="Times New Roman" w:hAnsi="Times New Roman" w:cs="Times New Roman"/>
          <w:noProof/>
          <w:sz w:val="28"/>
          <w:szCs w:val="28"/>
        </w:rPr>
        <w:drawing>
          <wp:inline distT="0" distB="0" distL="0" distR="0">
            <wp:extent cx="5943600" cy="3916045"/>
            <wp:effectExtent l="19050" t="0" r="0" b="0"/>
            <wp:docPr id="1" name="Picture 0" descr="cai-theme-wordpress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theme-wordpress_thumb.jpg"/>
                    <pic:cNvPicPr/>
                  </pic:nvPicPr>
                  <pic:blipFill>
                    <a:blip r:embed="rId5"/>
                    <a:stretch>
                      <a:fillRect/>
                    </a:stretch>
                  </pic:blipFill>
                  <pic:spPr>
                    <a:xfrm>
                      <a:off x="0" y="0"/>
                      <a:ext cx="5943600" cy="3916045"/>
                    </a:xfrm>
                    <a:prstGeom prst="rect">
                      <a:avLst/>
                    </a:prstGeom>
                  </pic:spPr>
                </pic:pic>
              </a:graphicData>
            </a:graphic>
          </wp:inline>
        </w:drawing>
      </w:r>
    </w:p>
    <w:p w:rsidR="00FE3CAC" w:rsidRPr="00FE3CAC" w:rsidRDefault="00FE3CAC">
      <w:pPr>
        <w:rPr>
          <w:rFonts w:ascii="Times New Roman" w:hAnsi="Times New Roman" w:cs="Times New Roman"/>
          <w:color w:val="313131"/>
          <w:sz w:val="28"/>
          <w:szCs w:val="28"/>
          <w:shd w:val="clear" w:color="auto" w:fill="FFFFFF"/>
        </w:rPr>
      </w:pPr>
      <w:r w:rsidRPr="00FE3CAC">
        <w:rPr>
          <w:rFonts w:ascii="Times New Roman" w:hAnsi="Times New Roman" w:cs="Times New Roman"/>
          <w:color w:val="313131"/>
          <w:sz w:val="28"/>
          <w:szCs w:val="28"/>
          <w:shd w:val="clear" w:color="auto" w:fill="FFFFFF"/>
        </w:rPr>
        <w:t>Lúc này bạn sẽ thấy danh sách các theme có trong thư viện WordPress.Org, hãy ghi nhớ là thư viện này </w:t>
      </w:r>
      <w:r w:rsidRPr="00FE3CAC">
        <w:rPr>
          <w:rStyle w:val="Strong"/>
          <w:rFonts w:ascii="Times New Roman" w:hAnsi="Times New Roman" w:cs="Times New Roman"/>
          <w:color w:val="313131"/>
          <w:sz w:val="28"/>
          <w:szCs w:val="28"/>
          <w:shd w:val="clear" w:color="auto" w:fill="FFFFFF"/>
        </w:rPr>
        <w:t>có hơn 2000 theme</w:t>
      </w:r>
      <w:r w:rsidRPr="00FE3CAC">
        <w:rPr>
          <w:rFonts w:ascii="Times New Roman" w:hAnsi="Times New Roman" w:cs="Times New Roman"/>
          <w:color w:val="313131"/>
          <w:sz w:val="28"/>
          <w:szCs w:val="28"/>
          <w:shd w:val="clear" w:color="auto" w:fill="FFFFFF"/>
        </w:rPr>
        <w:t>s khác nhau lận đấy. Bạn có thể sử dụng các bộ lọc để tìm ra một theme phù hợp với sở thích/nhu cầu của mình.</w:t>
      </w:r>
    </w:p>
    <w:p w:rsidR="00FE3CAC" w:rsidRPr="00FE3CAC" w:rsidRDefault="00FE3CAC">
      <w:pPr>
        <w:rPr>
          <w:rFonts w:ascii="Times New Roman" w:hAnsi="Times New Roman" w:cs="Times New Roman"/>
          <w:sz w:val="28"/>
          <w:szCs w:val="28"/>
        </w:rPr>
      </w:pPr>
      <w:r w:rsidRPr="00FE3CAC">
        <w:rPr>
          <w:rFonts w:ascii="Times New Roman" w:hAnsi="Times New Roman" w:cs="Times New Roman"/>
          <w:noProof/>
          <w:sz w:val="28"/>
          <w:szCs w:val="28"/>
        </w:rPr>
        <w:lastRenderedPageBreak/>
        <w:drawing>
          <wp:inline distT="0" distB="0" distL="0" distR="0">
            <wp:extent cx="5943600" cy="4258310"/>
            <wp:effectExtent l="19050" t="0" r="0" b="0"/>
            <wp:docPr id="2" name="Picture 1" descr="bo-loc-theme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oc-theme_thumb.jpg"/>
                    <pic:cNvPicPr/>
                  </pic:nvPicPr>
                  <pic:blipFill>
                    <a:blip r:embed="rId6"/>
                    <a:stretch>
                      <a:fillRect/>
                    </a:stretch>
                  </pic:blipFill>
                  <pic:spPr>
                    <a:xfrm>
                      <a:off x="0" y="0"/>
                      <a:ext cx="5943600" cy="4258310"/>
                    </a:xfrm>
                    <a:prstGeom prst="rect">
                      <a:avLst/>
                    </a:prstGeom>
                  </pic:spPr>
                </pic:pic>
              </a:graphicData>
            </a:graphic>
          </wp:inline>
        </w:drawing>
      </w:r>
    </w:p>
    <w:p w:rsidR="00FE3CAC" w:rsidRPr="00FE3CAC" w:rsidRDefault="00FE3CAC">
      <w:pPr>
        <w:rPr>
          <w:rFonts w:ascii="Times New Roman" w:hAnsi="Times New Roman" w:cs="Times New Roman"/>
          <w:color w:val="313131"/>
          <w:sz w:val="28"/>
          <w:szCs w:val="28"/>
          <w:shd w:val="clear" w:color="auto" w:fill="FFFFFF"/>
        </w:rPr>
      </w:pPr>
      <w:r w:rsidRPr="00FE3CAC">
        <w:rPr>
          <w:rFonts w:ascii="Times New Roman" w:hAnsi="Times New Roman" w:cs="Times New Roman"/>
          <w:color w:val="313131"/>
          <w:sz w:val="28"/>
          <w:szCs w:val="28"/>
          <w:shd w:val="clear" w:color="auto" w:fill="FFFFFF"/>
        </w:rPr>
        <w:t>Sau khi tìm ra một theme ưng ý, hãy ấn vào theme đó để xem thông tin và xem trước theme. Hãy lưu ý rằng, tính năng xem trước này chỉ có ý nghĩa tượng trưng chứ đôi lúc nó sẽ không hiển thị chính xác và đầy đủ các tính năng có trong theme đó.</w:t>
      </w:r>
    </w:p>
    <w:p w:rsidR="00FE3CAC" w:rsidRPr="00FE3CAC" w:rsidRDefault="00FE3CAC">
      <w:pPr>
        <w:rPr>
          <w:rFonts w:ascii="Times New Roman" w:hAnsi="Times New Roman" w:cs="Times New Roman"/>
          <w:sz w:val="28"/>
          <w:szCs w:val="28"/>
        </w:rPr>
      </w:pPr>
      <w:r w:rsidRPr="00FE3CAC">
        <w:rPr>
          <w:rFonts w:ascii="Times New Roman" w:hAnsi="Times New Roman" w:cs="Times New Roman"/>
          <w:noProof/>
          <w:sz w:val="28"/>
          <w:szCs w:val="28"/>
        </w:rPr>
        <w:lastRenderedPageBreak/>
        <w:drawing>
          <wp:inline distT="0" distB="0" distL="0" distR="0">
            <wp:extent cx="5943600" cy="4160520"/>
            <wp:effectExtent l="19050" t="0" r="0" b="0"/>
            <wp:docPr id="3" name="Picture 2" descr="xem-thong-tin-theme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thong-tin-theme_thumb.jpg"/>
                    <pic:cNvPicPr/>
                  </pic:nvPicPr>
                  <pic:blipFill>
                    <a:blip r:embed="rId7"/>
                    <a:stretch>
                      <a:fillRect/>
                    </a:stretch>
                  </pic:blipFill>
                  <pic:spPr>
                    <a:xfrm>
                      <a:off x="0" y="0"/>
                      <a:ext cx="5943600" cy="4160520"/>
                    </a:xfrm>
                    <a:prstGeom prst="rect">
                      <a:avLst/>
                    </a:prstGeom>
                  </pic:spPr>
                </pic:pic>
              </a:graphicData>
            </a:graphic>
          </wp:inline>
        </w:drawing>
      </w:r>
    </w:p>
    <w:p w:rsidR="00FE3CAC" w:rsidRPr="00FE3CAC" w:rsidRDefault="00FE3CAC">
      <w:pPr>
        <w:rPr>
          <w:rFonts w:ascii="Times New Roman" w:hAnsi="Times New Roman" w:cs="Times New Roman"/>
          <w:color w:val="313131"/>
          <w:sz w:val="28"/>
          <w:szCs w:val="28"/>
          <w:shd w:val="clear" w:color="auto" w:fill="FFFFFF"/>
        </w:rPr>
      </w:pPr>
      <w:r w:rsidRPr="00FE3CAC">
        <w:rPr>
          <w:rFonts w:ascii="Times New Roman" w:hAnsi="Times New Roman" w:cs="Times New Roman"/>
          <w:color w:val="313131"/>
          <w:sz w:val="28"/>
          <w:szCs w:val="28"/>
          <w:shd w:val="clear" w:color="auto" w:fill="FFFFFF"/>
        </w:rPr>
        <w:t>Nếu bạn thấy ưng ý thì ấn nút </w:t>
      </w:r>
      <w:r w:rsidRPr="00FE3CAC">
        <w:rPr>
          <w:rStyle w:val="Strong"/>
          <w:rFonts w:ascii="Times New Roman" w:hAnsi="Times New Roman" w:cs="Times New Roman"/>
          <w:color w:val="313131"/>
          <w:sz w:val="28"/>
          <w:szCs w:val="28"/>
          <w:shd w:val="clear" w:color="auto" w:fill="FFFFFF"/>
        </w:rPr>
        <w:t>Install</w:t>
      </w:r>
      <w:r w:rsidRPr="00FE3CAC">
        <w:rPr>
          <w:rFonts w:ascii="Times New Roman" w:hAnsi="Times New Roman" w:cs="Times New Roman"/>
          <w:color w:val="313131"/>
          <w:sz w:val="28"/>
          <w:szCs w:val="28"/>
          <w:shd w:val="clear" w:color="auto" w:fill="FFFFFF"/>
        </w:rPr>
        <w:t> để cài đặt.</w:t>
      </w:r>
    </w:p>
    <w:p w:rsidR="00FE3CAC" w:rsidRPr="00FE3CAC" w:rsidRDefault="00FE3CAC">
      <w:pPr>
        <w:rPr>
          <w:rFonts w:ascii="Times New Roman" w:hAnsi="Times New Roman" w:cs="Times New Roman"/>
          <w:sz w:val="28"/>
          <w:szCs w:val="28"/>
        </w:rPr>
      </w:pPr>
      <w:r w:rsidRPr="00FE3CAC">
        <w:rPr>
          <w:rFonts w:ascii="Times New Roman" w:hAnsi="Times New Roman" w:cs="Times New Roman"/>
          <w:noProof/>
          <w:sz w:val="28"/>
          <w:szCs w:val="28"/>
        </w:rPr>
        <w:lastRenderedPageBreak/>
        <w:drawing>
          <wp:inline distT="0" distB="0" distL="0" distR="0">
            <wp:extent cx="5943600" cy="3985895"/>
            <wp:effectExtent l="19050" t="0" r="0" b="0"/>
            <wp:docPr id="4" name="Picture 3" descr="cai-dat-theme_thu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dat-theme_thumb1.jpg"/>
                    <pic:cNvPicPr/>
                  </pic:nvPicPr>
                  <pic:blipFill>
                    <a:blip r:embed="rId8"/>
                    <a:stretch>
                      <a:fillRect/>
                    </a:stretch>
                  </pic:blipFill>
                  <pic:spPr>
                    <a:xfrm>
                      <a:off x="0" y="0"/>
                      <a:ext cx="5943600" cy="3985895"/>
                    </a:xfrm>
                    <a:prstGeom prst="rect">
                      <a:avLst/>
                    </a:prstGeom>
                  </pic:spPr>
                </pic:pic>
              </a:graphicData>
            </a:graphic>
          </wp:inline>
        </w:drawing>
      </w:r>
    </w:p>
    <w:p w:rsidR="00FE3CAC" w:rsidRPr="00FE3CAC" w:rsidRDefault="00FE3CAC" w:rsidP="00FE3CAC">
      <w:pPr>
        <w:shd w:val="clear" w:color="auto" w:fill="FFFFFF"/>
        <w:spacing w:after="0" w:line="240" w:lineRule="auto"/>
        <w:rPr>
          <w:rFonts w:ascii="Times New Roman" w:eastAsia="Times New Roman" w:hAnsi="Times New Roman" w:cs="Times New Roman"/>
          <w:color w:val="313131"/>
          <w:sz w:val="28"/>
          <w:szCs w:val="28"/>
        </w:rPr>
      </w:pPr>
      <w:r w:rsidRPr="00FE3CAC">
        <w:rPr>
          <w:rFonts w:ascii="Times New Roman" w:eastAsia="Times New Roman" w:hAnsi="Times New Roman" w:cs="Times New Roman"/>
          <w:color w:val="313131"/>
          <w:sz w:val="28"/>
          <w:szCs w:val="28"/>
        </w:rPr>
        <w:t>Và ấn vào nút </w:t>
      </w:r>
      <w:r w:rsidRPr="00FE3CAC">
        <w:rPr>
          <w:rFonts w:ascii="Times New Roman" w:eastAsia="Times New Roman" w:hAnsi="Times New Roman" w:cs="Times New Roman"/>
          <w:b/>
          <w:bCs/>
          <w:color w:val="313131"/>
          <w:sz w:val="28"/>
          <w:szCs w:val="28"/>
        </w:rPr>
        <w:t>Activate</w:t>
      </w:r>
      <w:r w:rsidRPr="00FE3CAC">
        <w:rPr>
          <w:rFonts w:ascii="Times New Roman" w:eastAsia="Times New Roman" w:hAnsi="Times New Roman" w:cs="Times New Roman"/>
          <w:color w:val="313131"/>
          <w:sz w:val="28"/>
          <w:szCs w:val="28"/>
        </w:rPr>
        <w:t> lên để kích hoạt chứ cài xong nó chỉ nằm trên thư mục </w:t>
      </w:r>
      <w:r w:rsidRPr="00FE3CAC">
        <w:rPr>
          <w:rFonts w:ascii="Times New Roman" w:eastAsia="Times New Roman" w:hAnsi="Times New Roman" w:cs="Times New Roman"/>
          <w:b/>
          <w:bCs/>
          <w:color w:val="313131"/>
          <w:sz w:val="28"/>
          <w:szCs w:val="28"/>
        </w:rPr>
        <w:t>/wp-content/themes</w:t>
      </w:r>
      <w:r w:rsidRPr="00FE3CAC">
        <w:rPr>
          <w:rFonts w:ascii="Times New Roman" w:eastAsia="Times New Roman" w:hAnsi="Times New Roman" w:cs="Times New Roman"/>
          <w:color w:val="313131"/>
          <w:sz w:val="28"/>
          <w:szCs w:val="28"/>
        </w:rPr>
        <w:t> mà thôi chứ chưa được kích hoạt.</w:t>
      </w:r>
    </w:p>
    <w:p w:rsidR="00FE3CAC" w:rsidRPr="00FE3CAC" w:rsidRDefault="00FE3CAC" w:rsidP="00FE3CAC">
      <w:pPr>
        <w:rPr>
          <w:rFonts w:ascii="Times New Roman" w:eastAsia="Times New Roman" w:hAnsi="Times New Roman" w:cs="Times New Roman"/>
          <w:color w:val="313131"/>
          <w:sz w:val="28"/>
          <w:szCs w:val="28"/>
        </w:rPr>
      </w:pPr>
      <w:hyperlink r:id="rId9" w:history="1">
        <w:r w:rsidRPr="00FE3CAC">
          <w:rPr>
            <w:rFonts w:ascii="Times New Roman" w:eastAsia="Times New Roman" w:hAnsi="Times New Roman" w:cs="Times New Roman"/>
            <w:color w:val="1E73BE"/>
            <w:sz w:val="28"/>
            <w:szCs w:val="28"/>
          </w:rPr>
          <w:br/>
        </w:r>
      </w:hyperlink>
      <w:r w:rsidRPr="00FE3CAC">
        <w:rPr>
          <w:rFonts w:ascii="Times New Roman" w:hAnsi="Times New Roman" w:cs="Times New Roman"/>
          <w:noProof/>
          <w:sz w:val="28"/>
          <w:szCs w:val="28"/>
        </w:rPr>
        <w:drawing>
          <wp:inline distT="0" distB="0" distL="0" distR="0">
            <wp:extent cx="5943600" cy="2552065"/>
            <wp:effectExtent l="19050" t="0" r="0" b="0"/>
            <wp:docPr id="5" name="Picture 4" descr="kich-hoat-theme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ch-hoat-theme_thumb.jpg"/>
                    <pic:cNvPicPr/>
                  </pic:nvPicPr>
                  <pic:blipFill>
                    <a:blip r:embed="rId10"/>
                    <a:stretch>
                      <a:fillRect/>
                    </a:stretch>
                  </pic:blipFill>
                  <pic:spPr>
                    <a:xfrm>
                      <a:off x="0" y="0"/>
                      <a:ext cx="5943600" cy="2552065"/>
                    </a:xfrm>
                    <a:prstGeom prst="rect">
                      <a:avLst/>
                    </a:prstGeom>
                  </pic:spPr>
                </pic:pic>
              </a:graphicData>
            </a:graphic>
          </wp:inline>
        </w:drawing>
      </w:r>
    </w:p>
    <w:p w:rsidR="00FE3CAC" w:rsidRPr="00FE3CAC" w:rsidRDefault="00FE3CAC" w:rsidP="00FE3CAC">
      <w:pPr>
        <w:rPr>
          <w:rFonts w:ascii="Times New Roman" w:hAnsi="Times New Roman" w:cs="Times New Roman"/>
          <w:color w:val="313131"/>
          <w:sz w:val="28"/>
          <w:szCs w:val="28"/>
          <w:shd w:val="clear" w:color="auto" w:fill="FFFFFF"/>
        </w:rPr>
      </w:pPr>
      <w:r w:rsidRPr="00FE3CAC">
        <w:rPr>
          <w:rFonts w:ascii="Times New Roman" w:hAnsi="Times New Roman" w:cs="Times New Roman"/>
          <w:color w:val="313131"/>
          <w:sz w:val="28"/>
          <w:szCs w:val="28"/>
          <w:shd w:val="clear" w:color="auto" w:fill="FFFFFF"/>
        </w:rPr>
        <w:t>Sau khi kích hoạt xong, hãy vào </w:t>
      </w:r>
      <w:r w:rsidRPr="00FE3CAC">
        <w:rPr>
          <w:rStyle w:val="Strong"/>
          <w:rFonts w:ascii="Times New Roman" w:hAnsi="Times New Roman" w:cs="Times New Roman"/>
          <w:color w:val="313131"/>
          <w:sz w:val="28"/>
          <w:szCs w:val="28"/>
          <w:shd w:val="clear" w:color="auto" w:fill="FFFFFF"/>
        </w:rPr>
        <w:t>Appearance –&gt; Menus</w:t>
      </w:r>
      <w:r w:rsidRPr="00FE3CAC">
        <w:rPr>
          <w:rFonts w:ascii="Times New Roman" w:hAnsi="Times New Roman" w:cs="Times New Roman"/>
          <w:color w:val="313131"/>
          <w:sz w:val="28"/>
          <w:szCs w:val="28"/>
          <w:shd w:val="clear" w:color="auto" w:fill="FFFFFF"/>
        </w:rPr>
        <w:t> để thiết lập menu và </w:t>
      </w:r>
      <w:r w:rsidRPr="00FE3CAC">
        <w:rPr>
          <w:rStyle w:val="Strong"/>
          <w:rFonts w:ascii="Times New Roman" w:hAnsi="Times New Roman" w:cs="Times New Roman"/>
          <w:color w:val="313131"/>
          <w:sz w:val="28"/>
          <w:szCs w:val="28"/>
          <w:shd w:val="clear" w:color="auto" w:fill="FFFFFF"/>
        </w:rPr>
        <w:t>Apperance –&gt; Widgets</w:t>
      </w:r>
      <w:r w:rsidRPr="00FE3CAC">
        <w:rPr>
          <w:rFonts w:ascii="Times New Roman" w:hAnsi="Times New Roman" w:cs="Times New Roman"/>
          <w:color w:val="313131"/>
          <w:sz w:val="28"/>
          <w:szCs w:val="28"/>
          <w:shd w:val="clear" w:color="auto" w:fill="FFFFFF"/>
        </w:rPr>
        <w:t xml:space="preserve"> để thêm một vài widget vào sidebar để theme hiển thị tốt nhất. Đồng thời, nhiều theme sẽ có thêm mục khu vực tùy chỉnh riêng được </w:t>
      </w:r>
      <w:r w:rsidRPr="00FE3CAC">
        <w:rPr>
          <w:rFonts w:ascii="Times New Roman" w:hAnsi="Times New Roman" w:cs="Times New Roman"/>
          <w:color w:val="313131"/>
          <w:sz w:val="28"/>
          <w:szCs w:val="28"/>
          <w:shd w:val="clear" w:color="auto" w:fill="FFFFFF"/>
        </w:rPr>
        <w:lastRenderedPageBreak/>
        <w:t>hiển thị trên menu bên tay trái của Dashboard mà ta thường gọi đó là </w:t>
      </w:r>
      <w:r w:rsidRPr="00FE3CAC">
        <w:rPr>
          <w:rStyle w:val="Strong"/>
          <w:rFonts w:ascii="Times New Roman" w:hAnsi="Times New Roman" w:cs="Times New Roman"/>
          <w:color w:val="313131"/>
          <w:sz w:val="28"/>
          <w:szCs w:val="28"/>
          <w:shd w:val="clear" w:color="auto" w:fill="FFFFFF"/>
        </w:rPr>
        <w:t>Theme Options</w:t>
      </w:r>
      <w:r w:rsidRPr="00FE3CAC">
        <w:rPr>
          <w:rFonts w:ascii="Times New Roman" w:hAnsi="Times New Roman" w:cs="Times New Roman"/>
          <w:color w:val="313131"/>
          <w:sz w:val="28"/>
          <w:szCs w:val="28"/>
          <w:shd w:val="clear" w:color="auto" w:fill="FFFFFF"/>
        </w:rPr>
        <w:t>, nếu có thì hãy truy cập vào đó tùy chỉnh.</w:t>
      </w:r>
    </w:p>
    <w:p w:rsidR="00FE3CAC" w:rsidRPr="00FE3CAC" w:rsidRDefault="00FE3CAC" w:rsidP="00FE3CAC">
      <w:pPr>
        <w:rPr>
          <w:rFonts w:ascii="Times New Roman" w:hAnsi="Times New Roman" w:cs="Times New Roman"/>
          <w:sz w:val="28"/>
          <w:szCs w:val="28"/>
        </w:rPr>
      </w:pPr>
      <w:r w:rsidRPr="00FE3CAC">
        <w:rPr>
          <w:rFonts w:ascii="Times New Roman" w:hAnsi="Times New Roman" w:cs="Times New Roman"/>
          <w:noProof/>
          <w:sz w:val="28"/>
          <w:szCs w:val="28"/>
        </w:rPr>
        <w:drawing>
          <wp:inline distT="0" distB="0" distL="0" distR="0">
            <wp:extent cx="5943600" cy="4978400"/>
            <wp:effectExtent l="19050" t="0" r="0" b="0"/>
            <wp:docPr id="6" name="Picture 5" descr="theme-moi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moi_thumb.jpg"/>
                    <pic:cNvPicPr/>
                  </pic:nvPicPr>
                  <pic:blipFill>
                    <a:blip r:embed="rId11"/>
                    <a:stretch>
                      <a:fillRect/>
                    </a:stretch>
                  </pic:blipFill>
                  <pic:spPr>
                    <a:xfrm>
                      <a:off x="0" y="0"/>
                      <a:ext cx="5943600" cy="4978400"/>
                    </a:xfrm>
                    <a:prstGeom prst="rect">
                      <a:avLst/>
                    </a:prstGeom>
                  </pic:spPr>
                </pic:pic>
              </a:graphicData>
            </a:graphic>
          </wp:inline>
        </w:drawing>
      </w:r>
    </w:p>
    <w:p w:rsidR="00FE3CAC" w:rsidRPr="00FE3CAC" w:rsidRDefault="00FE3CAC" w:rsidP="00FE3CAC">
      <w:pPr>
        <w:pStyle w:val="Heading4"/>
        <w:shd w:val="clear" w:color="auto" w:fill="FFFFFF"/>
        <w:spacing w:before="0" w:beforeAutospacing="0" w:after="255" w:afterAutospacing="0" w:line="312" w:lineRule="atLeast"/>
        <w:rPr>
          <w:i/>
          <w:color w:val="313131"/>
          <w:sz w:val="28"/>
          <w:szCs w:val="28"/>
        </w:rPr>
      </w:pPr>
      <w:r w:rsidRPr="00FE3CAC">
        <w:rPr>
          <w:i/>
          <w:color w:val="313131"/>
          <w:sz w:val="28"/>
          <w:szCs w:val="28"/>
        </w:rPr>
        <w:t>cài theme bằng cách upload từ máy tính lên website</w:t>
      </w:r>
    </w:p>
    <w:p w:rsidR="00FE3CAC" w:rsidRPr="00FE3CAC" w:rsidRDefault="00FE3CAC" w:rsidP="00FE3CAC">
      <w:pPr>
        <w:pStyle w:val="NormalWeb"/>
        <w:shd w:val="clear" w:color="auto" w:fill="FFFFFF"/>
        <w:spacing w:before="0" w:beforeAutospacing="0" w:after="0" w:afterAutospacing="0"/>
        <w:rPr>
          <w:color w:val="313131"/>
          <w:sz w:val="28"/>
          <w:szCs w:val="28"/>
        </w:rPr>
      </w:pPr>
      <w:r w:rsidRPr="00FE3CAC">
        <w:rPr>
          <w:color w:val="313131"/>
          <w:sz w:val="28"/>
          <w:szCs w:val="28"/>
        </w:rPr>
        <w:t>Giả sử bạn đang có một theme trên máy tính thì bạn hãy nén nó lại thành file </w:t>
      </w:r>
      <w:r w:rsidRPr="00FE3CAC">
        <w:rPr>
          <w:rStyle w:val="Strong"/>
          <w:color w:val="313131"/>
          <w:sz w:val="28"/>
          <w:szCs w:val="28"/>
        </w:rPr>
        <w:t>.zip</w:t>
      </w:r>
      <w:r w:rsidRPr="00FE3CAC">
        <w:rPr>
          <w:color w:val="313131"/>
          <w:sz w:val="28"/>
          <w:szCs w:val="28"/>
        </w:rPr>
        <w:t>. Lưu ý rằng, bạn phải nén thư mục của theme đó chứ không nén luôn thư mục lồng vào nó.</w:t>
      </w:r>
    </w:p>
    <w:p w:rsidR="00FE3CAC" w:rsidRPr="00FE3CAC" w:rsidRDefault="00FE3CAC" w:rsidP="00FE3CAC">
      <w:pPr>
        <w:pStyle w:val="NormalWeb"/>
        <w:shd w:val="clear" w:color="auto" w:fill="FFFFFF"/>
        <w:spacing w:before="0" w:beforeAutospacing="0" w:after="0" w:afterAutospacing="0"/>
        <w:rPr>
          <w:color w:val="313131"/>
          <w:sz w:val="28"/>
          <w:szCs w:val="28"/>
        </w:rPr>
      </w:pPr>
      <w:r w:rsidRPr="00FE3CAC">
        <w:rPr>
          <w:color w:val="313131"/>
          <w:sz w:val="28"/>
          <w:szCs w:val="28"/>
        </w:rPr>
        <w:t>Ví dụ, khi giải nén ra thì theme của bạn phải có cấu trúc là /tên-theme/style.css((File style.css luôn nằm ở thư mục gốc của theme)) thì mới chính xác chứ nếu giải nén nó ra mà nó thành </w:t>
      </w:r>
      <w:del w:id="0" w:author="Unknown">
        <w:r w:rsidRPr="00FE3CAC">
          <w:rPr>
            <w:color w:val="313131"/>
            <w:sz w:val="28"/>
            <w:szCs w:val="28"/>
          </w:rPr>
          <w:delText>/tên-thư-mục/tên-theme/style.css</w:delText>
        </w:r>
      </w:del>
      <w:r w:rsidRPr="00FE3CAC">
        <w:rPr>
          <w:color w:val="313131"/>
          <w:sz w:val="28"/>
          <w:szCs w:val="28"/>
        </w:rPr>
        <w:t>là sai, và bạn phải nén nó thành định dạng .zip chứ các đuôi khác như .rar, .tar đều sai.</w:t>
      </w:r>
    </w:p>
    <w:p w:rsidR="00FE3CAC" w:rsidRPr="00FE3CAC" w:rsidRDefault="00FE3CAC" w:rsidP="00FE3CAC">
      <w:pPr>
        <w:pStyle w:val="NormalWeb"/>
        <w:shd w:val="clear" w:color="auto" w:fill="FFFFFF"/>
        <w:spacing w:before="0" w:beforeAutospacing="0" w:after="0" w:afterAutospacing="0"/>
        <w:rPr>
          <w:color w:val="313131"/>
          <w:sz w:val="28"/>
          <w:szCs w:val="28"/>
        </w:rPr>
      </w:pPr>
      <w:r w:rsidRPr="00FE3CAC">
        <w:rPr>
          <w:color w:val="313131"/>
          <w:sz w:val="28"/>
          <w:szCs w:val="28"/>
        </w:rPr>
        <w:t>Sau khi có file nén .zip của theme, bạn vào </w:t>
      </w:r>
      <w:r w:rsidRPr="00FE3CAC">
        <w:rPr>
          <w:rStyle w:val="Strong"/>
          <w:color w:val="313131"/>
          <w:sz w:val="28"/>
          <w:szCs w:val="28"/>
        </w:rPr>
        <w:t>Appearance –&gt; Themes –&gt; Add New –&gt; Upload Theme</w:t>
      </w:r>
      <w:r w:rsidRPr="00FE3CAC">
        <w:rPr>
          <w:color w:val="313131"/>
          <w:sz w:val="28"/>
          <w:szCs w:val="28"/>
        </w:rPr>
        <w:t>.</w:t>
      </w:r>
    </w:p>
    <w:p w:rsidR="00FE3CAC" w:rsidRPr="00FE3CAC" w:rsidRDefault="00FE3CAC" w:rsidP="00FE3CAC">
      <w:pPr>
        <w:pStyle w:val="NormalWeb"/>
        <w:shd w:val="clear" w:color="auto" w:fill="FFFFFF"/>
        <w:spacing w:before="0" w:beforeAutospacing="0" w:after="0" w:afterAutospacing="0"/>
        <w:rPr>
          <w:color w:val="313131"/>
          <w:sz w:val="28"/>
          <w:szCs w:val="28"/>
        </w:rPr>
      </w:pPr>
      <w:r w:rsidRPr="00FE3CAC">
        <w:rPr>
          <w:noProof/>
          <w:color w:val="313131"/>
          <w:sz w:val="28"/>
          <w:szCs w:val="28"/>
        </w:rPr>
        <w:lastRenderedPageBreak/>
        <w:drawing>
          <wp:inline distT="0" distB="0" distL="0" distR="0">
            <wp:extent cx="5943600" cy="4852670"/>
            <wp:effectExtent l="19050" t="0" r="0" b="0"/>
            <wp:docPr id="7" name="Picture 6" descr="upload-theme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theme_thumb.jpg"/>
                    <pic:cNvPicPr/>
                  </pic:nvPicPr>
                  <pic:blipFill>
                    <a:blip r:embed="rId12"/>
                    <a:stretch>
                      <a:fillRect/>
                    </a:stretch>
                  </pic:blipFill>
                  <pic:spPr>
                    <a:xfrm>
                      <a:off x="0" y="0"/>
                      <a:ext cx="5943600" cy="4852670"/>
                    </a:xfrm>
                    <a:prstGeom prst="rect">
                      <a:avLst/>
                    </a:prstGeom>
                  </pic:spPr>
                </pic:pic>
              </a:graphicData>
            </a:graphic>
          </wp:inline>
        </w:drawing>
      </w:r>
    </w:p>
    <w:p w:rsidR="00FE3CAC" w:rsidRPr="00FE3CAC" w:rsidRDefault="00FE3CAC" w:rsidP="00FE3CAC">
      <w:pPr>
        <w:pStyle w:val="NormalWeb"/>
        <w:shd w:val="clear" w:color="auto" w:fill="FFFFFF"/>
        <w:spacing w:before="0" w:beforeAutospacing="0" w:after="255" w:afterAutospacing="0"/>
        <w:rPr>
          <w:color w:val="313131"/>
          <w:sz w:val="28"/>
          <w:szCs w:val="28"/>
        </w:rPr>
      </w:pPr>
      <w:r w:rsidRPr="00FE3CAC">
        <w:rPr>
          <w:color w:val="313131"/>
          <w:sz w:val="28"/>
          <w:szCs w:val="28"/>
        </w:rPr>
        <w:t>Sau đó bạn upload file .zip của theme lên và kích hoạt như thông thường. Nếu nó báo lỗi missing style.css thì là do bạn nén với cấu trúc sai, hãy giải nén ra và nén lại cho đúng như mình nói ở trên.</w:t>
      </w:r>
    </w:p>
    <w:p w:rsidR="00FE3CAC" w:rsidRPr="00FE3CAC" w:rsidRDefault="00FE3CAC" w:rsidP="00FE3CAC">
      <w:pPr>
        <w:pStyle w:val="Heading4"/>
        <w:shd w:val="clear" w:color="auto" w:fill="FFFFFF"/>
        <w:spacing w:before="0" w:beforeAutospacing="0" w:after="255" w:afterAutospacing="0" w:line="312" w:lineRule="atLeast"/>
        <w:rPr>
          <w:i/>
          <w:color w:val="313131"/>
          <w:sz w:val="28"/>
          <w:szCs w:val="28"/>
        </w:rPr>
      </w:pPr>
      <w:r w:rsidRPr="00FE3CAC">
        <w:rPr>
          <w:i/>
          <w:color w:val="313131"/>
          <w:sz w:val="28"/>
          <w:szCs w:val="28"/>
        </w:rPr>
        <w:t>Cài theme bằng cách upload trực tiếp vào host/localhost</w:t>
      </w:r>
    </w:p>
    <w:p w:rsidR="00FE3CAC" w:rsidRPr="00FE3CAC" w:rsidRDefault="00FE3CAC" w:rsidP="00FE3CAC">
      <w:pPr>
        <w:pStyle w:val="NormalWeb"/>
        <w:shd w:val="clear" w:color="auto" w:fill="FFFFFF"/>
        <w:spacing w:before="0" w:beforeAutospacing="0" w:after="0" w:afterAutospacing="0"/>
        <w:rPr>
          <w:color w:val="313131"/>
          <w:sz w:val="28"/>
          <w:szCs w:val="28"/>
        </w:rPr>
      </w:pPr>
      <w:r w:rsidRPr="00FE3CAC">
        <w:rPr>
          <w:color w:val="313131"/>
          <w:sz w:val="28"/>
          <w:szCs w:val="28"/>
        </w:rPr>
        <w:t>Cách này dùng để làm khi bạn bị giới hạn dung lượng upload do theme quá nặng, đó là hãy giải nén ra và upload thư mục theme vào thư mục /wp-content/themes/, nhớ là thư mục theme cũng phải có dạng /tên-theme/style.css chứ không phải </w:t>
      </w:r>
      <w:del w:id="1" w:author="Unknown">
        <w:r w:rsidRPr="00FE3CAC">
          <w:rPr>
            <w:color w:val="313131"/>
            <w:sz w:val="28"/>
            <w:szCs w:val="28"/>
          </w:rPr>
          <w:delText>/tên-thư-mục/tên-theme/style.css</w:delText>
        </w:r>
      </w:del>
      <w:r w:rsidRPr="00FE3CAC">
        <w:rPr>
          <w:color w:val="313131"/>
          <w:sz w:val="28"/>
          <w:szCs w:val="28"/>
        </w:rPr>
        <w:t>.</w:t>
      </w:r>
    </w:p>
    <w:p w:rsidR="00FE3CAC" w:rsidRPr="00FE3CAC" w:rsidRDefault="00FE3CAC" w:rsidP="00FE3CAC">
      <w:pPr>
        <w:pStyle w:val="NormalWeb"/>
        <w:shd w:val="clear" w:color="auto" w:fill="FFFFFF"/>
        <w:spacing w:before="0" w:beforeAutospacing="0" w:after="0" w:afterAutospacing="0"/>
        <w:rPr>
          <w:color w:val="313131"/>
          <w:sz w:val="28"/>
          <w:szCs w:val="28"/>
        </w:rPr>
      </w:pPr>
      <w:r w:rsidRPr="00FE3CAC">
        <w:rPr>
          <w:color w:val="313131"/>
          <w:sz w:val="28"/>
          <w:szCs w:val="28"/>
        </w:rPr>
        <w:t>Sau khi upload xong, bạn vào </w:t>
      </w:r>
      <w:r w:rsidRPr="00FE3CAC">
        <w:rPr>
          <w:rStyle w:val="Strong"/>
          <w:color w:val="313131"/>
          <w:sz w:val="28"/>
          <w:szCs w:val="28"/>
        </w:rPr>
        <w:t>Appearance –&gt; Themes</w:t>
      </w:r>
      <w:r w:rsidRPr="00FE3CAC">
        <w:rPr>
          <w:color w:val="313131"/>
          <w:sz w:val="28"/>
          <w:szCs w:val="28"/>
        </w:rPr>
        <w:t> rồi kích hoạt vì lúc này theme mà bạn vừa upload đã hiển thị trong đó.</w:t>
      </w:r>
    </w:p>
    <w:p w:rsidR="00FE3CAC" w:rsidRPr="00FE3CAC" w:rsidRDefault="00FE3CAC" w:rsidP="00FE3CAC">
      <w:pPr>
        <w:pStyle w:val="NormalWeb"/>
        <w:shd w:val="clear" w:color="auto" w:fill="FFFFFF"/>
        <w:spacing w:before="0" w:beforeAutospacing="0" w:after="0" w:afterAutospacing="0"/>
        <w:rPr>
          <w:color w:val="313131"/>
          <w:sz w:val="28"/>
          <w:szCs w:val="28"/>
        </w:rPr>
      </w:pPr>
    </w:p>
    <w:p w:rsidR="00FE3CAC" w:rsidRPr="00FE3CAC" w:rsidRDefault="00FE3CAC" w:rsidP="00FE3CAC">
      <w:pPr>
        <w:rPr>
          <w:rFonts w:ascii="Times New Roman" w:hAnsi="Times New Roman" w:cs="Times New Roman"/>
          <w:sz w:val="28"/>
          <w:szCs w:val="28"/>
        </w:rPr>
      </w:pPr>
    </w:p>
    <w:sectPr w:rsidR="00FE3CAC" w:rsidRPr="00FE3CAC" w:rsidSect="00344F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3CAC"/>
    <w:rsid w:val="00344F97"/>
    <w:rsid w:val="00FE3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F97"/>
  </w:style>
  <w:style w:type="paragraph" w:styleId="Heading3">
    <w:name w:val="heading 3"/>
    <w:basedOn w:val="Normal"/>
    <w:link w:val="Heading3Char"/>
    <w:uiPriority w:val="9"/>
    <w:qFormat/>
    <w:rsid w:val="00FE3C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3C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C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3C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E3C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3CAC"/>
    <w:rPr>
      <w:color w:val="0000FF"/>
      <w:u w:val="single"/>
    </w:rPr>
  </w:style>
  <w:style w:type="character" w:styleId="Strong">
    <w:name w:val="Strong"/>
    <w:basedOn w:val="DefaultParagraphFont"/>
    <w:uiPriority w:val="22"/>
    <w:qFormat/>
    <w:rsid w:val="00FE3CAC"/>
    <w:rPr>
      <w:b/>
      <w:bCs/>
    </w:rPr>
  </w:style>
  <w:style w:type="paragraph" w:styleId="BalloonText">
    <w:name w:val="Balloon Text"/>
    <w:basedOn w:val="Normal"/>
    <w:link w:val="BalloonTextChar"/>
    <w:uiPriority w:val="99"/>
    <w:semiHidden/>
    <w:unhideWhenUsed/>
    <w:rsid w:val="00FE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C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642515">
      <w:bodyDiv w:val="1"/>
      <w:marLeft w:val="0"/>
      <w:marRight w:val="0"/>
      <w:marTop w:val="0"/>
      <w:marBottom w:val="0"/>
      <w:divBdr>
        <w:top w:val="none" w:sz="0" w:space="0" w:color="auto"/>
        <w:left w:val="none" w:sz="0" w:space="0" w:color="auto"/>
        <w:bottom w:val="none" w:sz="0" w:space="0" w:color="auto"/>
        <w:right w:val="none" w:sz="0" w:space="0" w:color="auto"/>
      </w:divBdr>
    </w:div>
    <w:div w:id="399519456">
      <w:bodyDiv w:val="1"/>
      <w:marLeft w:val="0"/>
      <w:marRight w:val="0"/>
      <w:marTop w:val="0"/>
      <w:marBottom w:val="0"/>
      <w:divBdr>
        <w:top w:val="none" w:sz="0" w:space="0" w:color="auto"/>
        <w:left w:val="none" w:sz="0" w:space="0" w:color="auto"/>
        <w:bottom w:val="none" w:sz="0" w:space="0" w:color="auto"/>
        <w:right w:val="none" w:sz="0" w:space="0" w:color="auto"/>
      </w:divBdr>
    </w:div>
    <w:div w:id="714544377">
      <w:bodyDiv w:val="1"/>
      <w:marLeft w:val="0"/>
      <w:marRight w:val="0"/>
      <w:marTop w:val="0"/>
      <w:marBottom w:val="0"/>
      <w:divBdr>
        <w:top w:val="none" w:sz="0" w:space="0" w:color="auto"/>
        <w:left w:val="none" w:sz="0" w:space="0" w:color="auto"/>
        <w:bottom w:val="none" w:sz="0" w:space="0" w:color="auto"/>
        <w:right w:val="none" w:sz="0" w:space="0" w:color="auto"/>
      </w:divBdr>
    </w:div>
    <w:div w:id="19506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hyperlink" Target="https://thachpham.com/wordpress/wordpress-tutorials/serie-hoc-wordpress-co-ban.html" TargetMode="External"/><Relationship Id="rId9" Type="http://schemas.openxmlformats.org/officeDocument/2006/relationships/hyperlink" Target="https://thachpham.com/wp-content/uploads/2015/01/kich-hoat-theme.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2018-04-07T12:43:00Z</dcterms:created>
  <dcterms:modified xsi:type="dcterms:W3CDTF">2018-04-07T12:52:00Z</dcterms:modified>
</cp:coreProperties>
</file>